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D68F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Kế hoạch PTVTKPM</w:t>
      </w:r>
    </w:p>
    <w:p w14:paraId="00000002" w14:textId="77777777" w:rsidR="00DD68F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Hệ thống Quản lý Cửa hàng Thiết bị Điện tử trực tuyến</w:t>
      </w:r>
    </w:p>
    <w:p w14:paraId="00000003" w14:textId="77777777" w:rsidR="00DD68F2" w:rsidRDefault="00DD68F2">
      <w:pPr>
        <w:jc w:val="center"/>
        <w:rPr>
          <w:b/>
          <w:sz w:val="32"/>
          <w:szCs w:val="32"/>
        </w:rPr>
      </w:pPr>
    </w:p>
    <w:p w14:paraId="00000004" w14:textId="77777777" w:rsidR="00DD68F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Tuần 1</w:t>
      </w:r>
    </w:p>
    <w:p w14:paraId="00000005" w14:textId="68DF03CC" w:rsidR="00DD68F2" w:rsidRPr="008A4623" w:rsidRDefault="00000000">
      <w:pPr>
        <w:rPr>
          <w:b/>
          <w:bCs/>
          <w:lang w:val="vi-VN"/>
        </w:rPr>
      </w:pPr>
      <w:r w:rsidRPr="008A4623">
        <w:rPr>
          <w:b/>
          <w:bCs/>
        </w:rPr>
        <w:t>Phân tích đề bài:</w:t>
      </w:r>
      <w:r w:rsidR="008A4623" w:rsidRPr="008A4623">
        <w:rPr>
          <w:b/>
          <w:bCs/>
          <w:lang w:val="vi-VN"/>
        </w:rPr>
        <w:t xml:space="preserve"> Nguyễn Văn Thăng</w:t>
      </w:r>
    </w:p>
    <w:p w14:paraId="00000006" w14:textId="77777777" w:rsidR="00DD68F2" w:rsidRDefault="00000000">
      <w:pPr>
        <w:numPr>
          <w:ilvl w:val="0"/>
          <w:numId w:val="1"/>
        </w:numPr>
      </w:pPr>
      <w:proofErr w:type="spellStart"/>
      <w:r>
        <w:t>Actor</w:t>
      </w:r>
      <w:proofErr w:type="spellEnd"/>
      <w:r>
        <w:t>:</w:t>
      </w:r>
    </w:p>
    <w:p w14:paraId="00000007" w14:textId="77777777" w:rsidR="00DD68F2" w:rsidRDefault="00000000">
      <w:pPr>
        <w:ind w:left="720"/>
      </w:pPr>
      <w:r>
        <w:t>+ Khách hàng: Người mua</w:t>
      </w:r>
    </w:p>
    <w:p w14:paraId="00000008" w14:textId="77777777" w:rsidR="00DD68F2" w:rsidRDefault="00000000">
      <w:pPr>
        <w:ind w:left="720"/>
      </w:pPr>
      <w:r>
        <w:t>+ Quản trị viên: Quản lý hệ thống</w:t>
      </w:r>
    </w:p>
    <w:p w14:paraId="00000009" w14:textId="77777777" w:rsidR="00DD68F2" w:rsidRDefault="00000000">
      <w:pPr>
        <w:ind w:left="720"/>
      </w:pPr>
      <w:r>
        <w:t>+ Thủ kho: Quản lý hàng tồn kho</w:t>
      </w:r>
    </w:p>
    <w:p w14:paraId="0000000A" w14:textId="77777777" w:rsidR="00DD68F2" w:rsidRDefault="00000000">
      <w:pPr>
        <w:ind w:firstLine="720"/>
      </w:pPr>
      <w:r>
        <w:t>+ Chăm sóc khách hàng: Tư vấn và chăm sóc khách hàng</w:t>
      </w:r>
    </w:p>
    <w:p w14:paraId="0000000B" w14:textId="77777777" w:rsidR="00DD68F2" w:rsidRDefault="00000000">
      <w:pPr>
        <w:ind w:firstLine="720"/>
      </w:pPr>
      <w:r>
        <w:t>+ Cổng thanh toán: Thanh toán sản phẩm</w:t>
      </w:r>
    </w:p>
    <w:p w14:paraId="0000000C" w14:textId="77777777" w:rsidR="00DD68F2" w:rsidRDefault="00000000">
      <w:pPr>
        <w:ind w:left="720"/>
      </w:pPr>
      <w:r>
        <w:t>+ Hệ thống:</w:t>
      </w:r>
    </w:p>
    <w:p w14:paraId="0000000D" w14:textId="77777777" w:rsidR="00DD68F2" w:rsidRDefault="00000000">
      <w:pPr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</w:t>
      </w:r>
    </w:p>
    <w:p w14:paraId="0000000E" w14:textId="1B9AB2E2" w:rsidR="00DD68F2" w:rsidRDefault="00000000">
      <w:pPr>
        <w:numPr>
          <w:ilvl w:val="0"/>
          <w:numId w:val="3"/>
        </w:numPr>
      </w:pPr>
      <w:r>
        <w:t xml:space="preserve">Khách hàng: Tìm kiếm </w:t>
      </w:r>
      <w:r w:rsidR="003A24B3">
        <w:t>thiết bị</w:t>
      </w:r>
      <w:r>
        <w:t xml:space="preserve">, Xem chi tiết </w:t>
      </w:r>
      <w:r w:rsidR="003A24B3">
        <w:t>thiết bị</w:t>
      </w:r>
      <w:r>
        <w:t>, Thêm vào giỏ hàng, Đặt hàng, Thanh toán, Theo dõi đơn hàng.</w:t>
      </w:r>
    </w:p>
    <w:p w14:paraId="0000000F" w14:textId="77777777" w:rsidR="00DD68F2" w:rsidRDefault="00000000">
      <w:pPr>
        <w:numPr>
          <w:ilvl w:val="0"/>
          <w:numId w:val="3"/>
        </w:numPr>
      </w:pPr>
      <w:r>
        <w:t>Quản trị viên: Quản lý sản phẩm, Quản lý đơn hàng, Quản lý người dùng.</w:t>
      </w:r>
    </w:p>
    <w:p w14:paraId="00000010" w14:textId="77777777" w:rsidR="00DD68F2" w:rsidRDefault="00000000">
      <w:pPr>
        <w:numPr>
          <w:ilvl w:val="0"/>
          <w:numId w:val="3"/>
        </w:numPr>
      </w:pPr>
      <w:r>
        <w:t>Thủ kho: Cập nhật trạng thái kho, Xác nhận đơn hàng.</w:t>
      </w:r>
    </w:p>
    <w:p w14:paraId="00000011" w14:textId="77777777" w:rsidR="00DD68F2" w:rsidRDefault="00000000">
      <w:pPr>
        <w:numPr>
          <w:ilvl w:val="0"/>
          <w:numId w:val="3"/>
        </w:numPr>
      </w:pPr>
      <w:r>
        <w:t xml:space="preserve">Chăm sóc khách hàng: Tư vấn, giải đáp thắc mắc , Hỗ trợ bảo hành, </w:t>
      </w:r>
      <w:proofErr w:type="spellStart"/>
      <w:r>
        <w:t>Voucher</w:t>
      </w:r>
      <w:proofErr w:type="spellEnd"/>
      <w:r>
        <w:t xml:space="preserve"> giảm giá</w:t>
      </w:r>
    </w:p>
    <w:p w14:paraId="00000012" w14:textId="77777777" w:rsidR="00DD68F2" w:rsidRDefault="00000000">
      <w:pPr>
        <w:numPr>
          <w:ilvl w:val="0"/>
          <w:numId w:val="3"/>
        </w:numPr>
      </w:pPr>
      <w:r>
        <w:t>Cổng thanh toán: ATM, thẻ tín dụng, ví điện tử</w:t>
      </w:r>
    </w:p>
    <w:p w14:paraId="00000013" w14:textId="77777777" w:rsidR="00DD68F2" w:rsidRDefault="00DD68F2">
      <w:pPr>
        <w:ind w:left="720"/>
      </w:pPr>
    </w:p>
    <w:p w14:paraId="00000014" w14:textId="77777777" w:rsidR="00DD68F2" w:rsidRDefault="00000000">
      <w:pPr>
        <w:rPr>
          <w:b/>
        </w:rPr>
      </w:pPr>
      <w:r>
        <w:rPr>
          <w:b/>
        </w:rPr>
        <w:t>Yêu cầu: Đặng Anh Tuyền</w:t>
      </w:r>
    </w:p>
    <w:p w14:paraId="00000015" w14:textId="05343154" w:rsidR="00DD68F2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Tóm tắt các yêu cầu chức năng (hệ thống làm gì) và phi chức năng (tính bảo mật, hiệu năng, dễ sử dụng).(Ví dụ: "Hệ thống phải hiển thị danh </w:t>
      </w:r>
      <w:r w:rsidR="003A24B3">
        <w:rPr>
          <w:b/>
        </w:rPr>
        <w:t>thiết bị</w:t>
      </w:r>
      <w:r>
        <w:rPr>
          <w:b/>
        </w:rPr>
        <w:t xml:space="preserve"> </w:t>
      </w:r>
      <w:r w:rsidR="003A24B3">
        <w:rPr>
          <w:b/>
        </w:rPr>
        <w:t>thiết bị</w:t>
      </w:r>
      <w:r>
        <w:rPr>
          <w:b/>
        </w:rPr>
        <w:t xml:space="preserve"> theo thể loại, tác giả." (Yêu cầu chức năng); "Dữ liệu thanh toán của khách hàng phải được mã hóa." (Yêu cầu phi chức năng). )</w:t>
      </w:r>
    </w:p>
    <w:p w14:paraId="00000016" w14:textId="77777777" w:rsidR="00DD68F2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Tìm hiểu và ghi lại thông tin(tên, ram, rom, giá bán…) các dòng </w:t>
      </w:r>
      <w:proofErr w:type="spellStart"/>
      <w:r>
        <w:rPr>
          <w:b/>
        </w:rPr>
        <w:t>laptop</w:t>
      </w:r>
      <w:proofErr w:type="spellEnd"/>
      <w:r>
        <w:rPr>
          <w:b/>
        </w:rPr>
        <w:t xml:space="preserve"> và điện thoại vào 1 </w:t>
      </w:r>
      <w:proofErr w:type="spellStart"/>
      <w:r>
        <w:rPr>
          <w:b/>
        </w:rPr>
        <w:t>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</w:t>
      </w:r>
      <w:proofErr w:type="spellEnd"/>
    </w:p>
    <w:p w14:paraId="00000017" w14:textId="77777777" w:rsidR="00DD68F2" w:rsidRDefault="00000000">
      <w:pPr>
        <w:jc w:val="center"/>
        <w:rPr>
          <w:b/>
          <w:sz w:val="48"/>
          <w:szCs w:val="48"/>
          <w:highlight w:val="red"/>
        </w:rPr>
      </w:pPr>
      <w:proofErr w:type="spellStart"/>
      <w:r>
        <w:rPr>
          <w:b/>
          <w:sz w:val="48"/>
          <w:szCs w:val="48"/>
          <w:highlight w:val="red"/>
        </w:rPr>
        <w:t>Deadline</w:t>
      </w:r>
      <w:proofErr w:type="spellEnd"/>
      <w:r>
        <w:rPr>
          <w:b/>
          <w:sz w:val="48"/>
          <w:szCs w:val="48"/>
          <w:highlight w:val="red"/>
        </w:rPr>
        <w:t>: 18h 3/9/2025</w:t>
      </w:r>
    </w:p>
    <w:p w14:paraId="00000018" w14:textId="77777777" w:rsidR="00DD68F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Tuần 2</w:t>
      </w:r>
    </w:p>
    <w:p w14:paraId="00000019" w14:textId="77777777" w:rsidR="00DD68F2" w:rsidRDefault="00DD68F2">
      <w:pPr>
        <w:jc w:val="center"/>
        <w:rPr>
          <w:b/>
        </w:rPr>
      </w:pPr>
    </w:p>
    <w:p w14:paraId="0000001A" w14:textId="77777777" w:rsidR="00DD68F2" w:rsidRDefault="00000000">
      <w:pPr>
        <w:rPr>
          <w:b/>
        </w:rPr>
      </w:pPr>
      <w:r>
        <w:rPr>
          <w:b/>
        </w:rPr>
        <w:t xml:space="preserve">Vẽ biểu đồ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>: Phạm Văn Sự &amp; Trần Đình Dũng (Phối hợp với nhau)</w:t>
      </w:r>
    </w:p>
    <w:p w14:paraId="0000001B" w14:textId="77777777" w:rsidR="00DD68F2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Sử dụng một công cụ UML (ví dụ: </w:t>
      </w:r>
      <w:proofErr w:type="spellStart"/>
      <w:r>
        <w:rPr>
          <w:b/>
        </w:rPr>
        <w:t>Visual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Paradigm</w:t>
      </w:r>
      <w:proofErr w:type="spellEnd"/>
      <w:r>
        <w:rPr>
          <w:b/>
        </w:rPr>
        <w:t xml:space="preserve">, Draw.io) để vẽ Biểu đồ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</w:t>
      </w:r>
      <w:proofErr w:type="spellEnd"/>
      <w:r>
        <w:rPr>
          <w:b/>
        </w:rPr>
        <w:t xml:space="preserve">) tổng thể. </w:t>
      </w:r>
    </w:p>
    <w:p w14:paraId="0000001C" w14:textId="77777777" w:rsidR="00DD68F2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Thể hiện các </w:t>
      </w:r>
      <w:proofErr w:type="spellStart"/>
      <w:r>
        <w:rPr>
          <w:b/>
        </w:rPr>
        <w:t>Actor</w:t>
      </w:r>
      <w:proofErr w:type="spellEnd"/>
      <w:r>
        <w:rPr>
          <w:b/>
        </w:rPr>
        <w:t xml:space="preserve"> và các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 xml:space="preserve"> mà họ tương tác. Sử dụng các quan hệ như &lt;&gt; và &lt;&gt; nếu cần.</w:t>
      </w:r>
    </w:p>
    <w:p w14:paraId="0000001D" w14:textId="77777777" w:rsidR="00DD68F2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Ví dụ: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 xml:space="preserve"> "Đặt hàng" có thể &lt;&gt;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 xml:space="preserve"> "Thanh toán". </w:t>
      </w:r>
    </w:p>
    <w:p w14:paraId="0000001E" w14:textId="77777777" w:rsidR="00DD68F2" w:rsidRDefault="00DD68F2">
      <w:pPr>
        <w:rPr>
          <w:b/>
        </w:rPr>
      </w:pPr>
    </w:p>
    <w:p w14:paraId="0000001F" w14:textId="77777777" w:rsidR="00DD68F2" w:rsidRDefault="00DD68F2">
      <w:pPr>
        <w:rPr>
          <w:b/>
        </w:rPr>
      </w:pPr>
    </w:p>
    <w:p w14:paraId="00000020" w14:textId="77777777" w:rsidR="00DD68F2" w:rsidRDefault="00000000">
      <w:pPr>
        <w:rPr>
          <w:b/>
        </w:rPr>
      </w:pPr>
      <w:r>
        <w:rPr>
          <w:b/>
        </w:rPr>
        <w:t>Viết kịch bản: Nguyễn Huy Toàn</w:t>
      </w:r>
    </w:p>
    <w:p w14:paraId="00000021" w14:textId="77777777" w:rsidR="00DD68F2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Chọn 2-3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 xml:space="preserve"> quan trọng nhất (ví dụ: "Đặt hàng," "Thanh toán").</w:t>
      </w:r>
    </w:p>
    <w:p w14:paraId="00000022" w14:textId="77777777" w:rsidR="00DD68F2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Viết kịch bản chính mô tả luồng hoạt động thành công.</w:t>
      </w:r>
    </w:p>
    <w:p w14:paraId="00000023" w14:textId="2550D9F3" w:rsidR="00DD68F2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Viết các kịch bản phụ cho các trường hợp đặc biệt (ví dụ: khách hàng đặt </w:t>
      </w:r>
      <w:r w:rsidR="003A24B3">
        <w:rPr>
          <w:b/>
        </w:rPr>
        <w:t>thiết bị</w:t>
      </w:r>
      <w:r>
        <w:rPr>
          <w:b/>
        </w:rPr>
        <w:t xml:space="preserve"> hết hàng, thanh toán thất bại).</w:t>
      </w:r>
    </w:p>
    <w:sectPr w:rsidR="00DD68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661A0"/>
    <w:multiLevelType w:val="multilevel"/>
    <w:tmpl w:val="1FAEB15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2D3603"/>
    <w:multiLevelType w:val="multilevel"/>
    <w:tmpl w:val="C57253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06328D"/>
    <w:multiLevelType w:val="multilevel"/>
    <w:tmpl w:val="11CC1DD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D83599"/>
    <w:multiLevelType w:val="multilevel"/>
    <w:tmpl w:val="EC7284D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1C38ED"/>
    <w:multiLevelType w:val="multilevel"/>
    <w:tmpl w:val="3654A74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083722745">
    <w:abstractNumId w:val="1"/>
  </w:num>
  <w:num w:numId="2" w16cid:durableId="1422331427">
    <w:abstractNumId w:val="0"/>
  </w:num>
  <w:num w:numId="3" w16cid:durableId="123742894">
    <w:abstractNumId w:val="4"/>
  </w:num>
  <w:num w:numId="4" w16cid:durableId="1651246601">
    <w:abstractNumId w:val="2"/>
  </w:num>
  <w:num w:numId="5" w16cid:durableId="1122190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F2"/>
    <w:rsid w:val="003A24B3"/>
    <w:rsid w:val="008A4623"/>
    <w:rsid w:val="00C1223F"/>
    <w:rsid w:val="00DD68F2"/>
    <w:rsid w:val="00EF1FF4"/>
    <w:rsid w:val="00F4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0F32F"/>
  <w15:docId w15:val="{359D34C2-198F-4C1D-BF8D-E55D56E8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Dinh Dung</cp:lastModifiedBy>
  <cp:revision>3</cp:revision>
  <dcterms:created xsi:type="dcterms:W3CDTF">2025-09-03T08:00:00Z</dcterms:created>
  <dcterms:modified xsi:type="dcterms:W3CDTF">2025-09-03T10:55:00Z</dcterms:modified>
</cp:coreProperties>
</file>